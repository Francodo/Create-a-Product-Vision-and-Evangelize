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363418" cy="966788"/>
            <wp:effectExtent b="0" l="0" r="0" t="0"/>
            <wp:docPr id="1" name="image2.png"/>
            <a:graphic>
              <a:graphicData uri="http://schemas.openxmlformats.org/drawingml/2006/picture">
                <pic:pic>
                  <pic:nvPicPr>
                    <pic:cNvPr id="0" name="image2.png"/>
                    <pic:cNvPicPr preferRelativeResize="0"/>
                  </pic:nvPicPr>
                  <pic:blipFill>
                    <a:blip r:embed="rId6"/>
                    <a:srcRect b="5681" l="0" r="0" t="5681"/>
                    <a:stretch>
                      <a:fillRect/>
                    </a:stretch>
                  </pic:blipFill>
                  <pic:spPr>
                    <a:xfrm>
                      <a:off x="0" y="0"/>
                      <a:ext cx="1363418"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&lt;Background on the launch: why did we decide to create this feature/product/part of the product, what was the problem we saw and why we decided to solve it&gt;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Healthcare costs continue to rise at an alarming rate, particularly in the United States. This issue presents a major challenge for patients, healthcare and pharmaceutical industries. Kaiser Pamanente (KP), a leading healthcare provider in the US, wants to explore preventative solutions through technological innovations. This is an approach that promotes healthy habits, which in return, reduce  and possibly eliminates the development of chronic disease, coupled with reduction in cost of diagnosis and treatment of such illness.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3c445f"/>
          <w:highlight w:val="white"/>
        </w:rPr>
      </w:pPr>
      <w:r w:rsidDel="00000000" w:rsidR="00000000" w:rsidRPr="00000000">
        <w:rPr>
          <w:color w:val="202124"/>
          <w:highlight w:val="white"/>
          <w:rtl w:val="0"/>
        </w:rPr>
        <w:t xml:space="preserve">Chronic disease such as Diabetes is affecting quality of lives significantly across age categories. It is a disease that causes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According to healthcare statistics, </w:t>
      </w:r>
      <w:r w:rsidDel="00000000" w:rsidR="00000000" w:rsidRPr="00000000">
        <w:rPr>
          <w:color w:val="2d3d4a"/>
          <w:rtl w:val="0"/>
        </w:rPr>
        <w:t xml:space="preserve">about 33 percent of American adults could have diabetes by the year 2050</w:t>
      </w:r>
      <w:r w:rsidDel="00000000" w:rsidR="00000000" w:rsidRPr="00000000">
        <w:rPr>
          <w:rFonts w:ascii="Open Sans" w:cs="Open Sans" w:eastAsia="Open Sans" w:hAnsi="Open Sans"/>
          <w:color w:val="2d3d4a"/>
          <w:rtl w:val="0"/>
        </w:rPr>
        <w:t xml:space="preserve">. </w:t>
      </w:r>
      <w:r w:rsidDel="00000000" w:rsidR="00000000" w:rsidRPr="00000000">
        <w:rPr>
          <w:color w:val="3c445f"/>
          <w:highlight w:val="white"/>
          <w:rtl w:val="0"/>
        </w:rPr>
        <w:t xml:space="preserve">Americans will spend $3.65 trillion on health, which amounts to 17.8% of the country’s GDP. The  estimated average cost of healthcare in a year is about $10, 300 per person.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&lt;What exactly we launched: description of the product or feature and what it does and how it solves the problem described above&gt;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launched Healthy Living Partner, which is a subscription based mobile app that monitors, tracks, and recommends diet and exercise activities. It provides user performance data analysis, as well as Application Programming Interface (API) for integration with other complimentary products. </w:t>
      </w:r>
    </w:p>
    <w:p w:rsidR="00000000" w:rsidDel="00000000" w:rsidP="00000000" w:rsidRDefault="00000000" w:rsidRPr="00000000" w14:paraId="0000000E">
      <w:pPr>
        <w:jc w:val="both"/>
        <w:rPr/>
      </w:pPr>
      <w:r w:rsidDel="00000000" w:rsidR="00000000" w:rsidRPr="00000000">
        <w:rPr>
          <w:rtl w:val="0"/>
        </w:rPr>
        <w:t xml:space="preserve">Product Features</w:t>
      </w:r>
    </w:p>
    <w:p w:rsidR="00000000" w:rsidDel="00000000" w:rsidP="00000000" w:rsidRDefault="00000000" w:rsidRPr="00000000" w14:paraId="0000000F">
      <w:pPr>
        <w:widowControl w:val="0"/>
        <w:numPr>
          <w:ilvl w:val="0"/>
          <w:numId w:val="2"/>
        </w:numPr>
        <w:spacing w:after="0" w:afterAutospacing="0" w:before="140" w:line="240" w:lineRule="auto"/>
        <w:ind w:left="1440" w:hanging="360"/>
      </w:pPr>
      <w:r w:rsidDel="00000000" w:rsidR="00000000" w:rsidRPr="00000000">
        <w:rPr>
          <w:rtl w:val="0"/>
        </w:rPr>
        <w:t xml:space="preserve">Blood sugar-level monitor </w:t>
      </w:r>
    </w:p>
    <w:p w:rsidR="00000000" w:rsidDel="00000000" w:rsidP="00000000" w:rsidRDefault="00000000" w:rsidRPr="00000000" w14:paraId="00000010">
      <w:pPr>
        <w:widowControl w:val="0"/>
        <w:numPr>
          <w:ilvl w:val="0"/>
          <w:numId w:val="2"/>
        </w:numPr>
        <w:spacing w:after="0" w:afterAutospacing="0" w:before="0" w:beforeAutospacing="0" w:line="240" w:lineRule="auto"/>
        <w:ind w:left="1440" w:hanging="360"/>
      </w:pPr>
      <w:r w:rsidDel="00000000" w:rsidR="00000000" w:rsidRPr="00000000">
        <w:rPr>
          <w:rtl w:val="0"/>
        </w:rPr>
        <w:t xml:space="preserve">Diet Assistant </w:t>
      </w:r>
    </w:p>
    <w:p w:rsidR="00000000" w:rsidDel="00000000" w:rsidP="00000000" w:rsidRDefault="00000000" w:rsidRPr="00000000" w14:paraId="00000011">
      <w:pPr>
        <w:widowControl w:val="0"/>
        <w:numPr>
          <w:ilvl w:val="0"/>
          <w:numId w:val="2"/>
        </w:numPr>
        <w:spacing w:after="0" w:afterAutospacing="0" w:before="0" w:beforeAutospacing="0" w:line="240" w:lineRule="auto"/>
        <w:ind w:left="1440" w:hanging="360"/>
      </w:pPr>
      <w:r w:rsidDel="00000000" w:rsidR="00000000" w:rsidRPr="00000000">
        <w:rPr>
          <w:rtl w:val="0"/>
        </w:rPr>
        <w:t xml:space="preserve">Exercise Activity Mate </w:t>
      </w:r>
    </w:p>
    <w:p w:rsidR="00000000" w:rsidDel="00000000" w:rsidP="00000000" w:rsidRDefault="00000000" w:rsidRPr="00000000" w14:paraId="00000012">
      <w:pPr>
        <w:widowControl w:val="0"/>
        <w:numPr>
          <w:ilvl w:val="0"/>
          <w:numId w:val="2"/>
        </w:numPr>
        <w:spacing w:after="0" w:afterAutospacing="0" w:before="0" w:beforeAutospacing="0" w:line="240" w:lineRule="auto"/>
        <w:ind w:left="1440" w:hanging="360"/>
      </w:pPr>
      <w:r w:rsidDel="00000000" w:rsidR="00000000" w:rsidRPr="00000000">
        <w:rPr>
          <w:rtl w:val="0"/>
        </w:rPr>
        <w:t xml:space="preserve">Performance Monitor</w:t>
      </w:r>
    </w:p>
    <w:p w:rsidR="00000000" w:rsidDel="00000000" w:rsidP="00000000" w:rsidRDefault="00000000" w:rsidRPr="00000000" w14:paraId="00000013">
      <w:pPr>
        <w:widowControl w:val="0"/>
        <w:numPr>
          <w:ilvl w:val="0"/>
          <w:numId w:val="2"/>
        </w:numPr>
        <w:spacing w:before="0" w:beforeAutospacing="0" w:line="240" w:lineRule="auto"/>
        <w:ind w:left="1440" w:hanging="360"/>
      </w:pPr>
      <w:r w:rsidDel="00000000" w:rsidR="00000000" w:rsidRPr="00000000">
        <w:rPr>
          <w:rtl w:val="0"/>
        </w:rPr>
        <w:t xml:space="preserve">Application Programming Interface(API)</w:t>
      </w:r>
      <w:r w:rsidDel="00000000" w:rsidR="00000000" w:rsidRPr="00000000">
        <w:rPr>
          <w:rtl w:val="0"/>
        </w:rPr>
      </w:r>
    </w:p>
    <w:p w:rsidR="00000000" w:rsidDel="00000000" w:rsidP="00000000" w:rsidRDefault="00000000" w:rsidRPr="00000000" w14:paraId="00000014">
      <w:pPr>
        <w:jc w:val="both"/>
        <w:rPr>
          <w:color w:val="202124"/>
        </w:rPr>
        <w:pPrChange w:author="David Zomzugu" w:id="0" w:date="2021-01-05T06:21:01Z">
          <w:pPr/>
        </w:pPrChange>
      </w:pPr>
      <w:r w:rsidDel="00000000" w:rsidR="00000000" w:rsidRPr="00000000">
        <w:rPr>
          <w:color w:val="202124"/>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r w:rsidDel="00000000" w:rsidR="00000000" w:rsidRPr="00000000">
        <w:rPr>
          <w:color w:val="202124"/>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&lt;Insert data on how your product performs: visual representation of your data, numbers, outcomes&gt;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Below is the post-launch statistical analytics data and the feedback received.</w:t>
      </w:r>
    </w:p>
    <w:p w:rsidR="00000000" w:rsidDel="00000000" w:rsidP="00000000" w:rsidRDefault="00000000" w:rsidRPr="00000000" w14:paraId="00000018">
      <w:pPr>
        <w:rPr>
          <w:ins w:author="David Zomzugu" w:id="1" w:date="2021-01-05T06:54:56Z"/>
        </w:rPr>
      </w:pPr>
      <w:ins w:author="David Zomzugu" w:id="1" w:date="2021-01-05T06:54:56Z">
        <w:r w:rsidDel="00000000" w:rsidR="00000000" w:rsidRPr="00000000">
          <w:rPr>
            <w:rtl w:val="0"/>
          </w:rPr>
        </w:r>
      </w:ins>
    </w:p>
    <w:p w:rsidR="00000000" w:rsidDel="00000000" w:rsidP="00000000" w:rsidRDefault="00000000" w:rsidRPr="00000000" w14:paraId="00000019">
      <w:pPr>
        <w:rPr>
          <w:ins w:author="David Zomzugu" w:id="1" w:date="2021-01-05T06:54:56Z"/>
        </w:rPr>
      </w:pPr>
      <w:ins w:author="David Zomzugu" w:id="1" w:date="2021-01-05T06:54:56Z">
        <w:r w:rsidDel="00000000" w:rsidR="00000000" w:rsidRPr="00000000">
          <w:rPr/>
          <w:drawing>
            <wp:inline distB="114300" distT="114300" distL="114300" distR="114300">
              <wp:extent cx="5943600" cy="455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ins>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Field Feedback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Your users are adopting the app, but they are not granting you permissions for notifications (only 10% of all your users granted you notifications permissions. What can you do to improve that?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next phase of the product development:</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Review the post-launch data and arrive at necessary improvements to promote and encourage app notification to users.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Investigate ways to increasingly retain new and existing users</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Iterate </w:t>
      </w:r>
    </w:p>
    <w:p w:rsidR="00000000" w:rsidDel="00000000" w:rsidP="00000000" w:rsidRDefault="00000000" w:rsidRPr="00000000" w14:paraId="00000022">
      <w:pPr>
        <w:numPr>
          <w:ilvl w:val="0"/>
          <w:numId w:val="1"/>
        </w:numPr>
        <w:ind w:left="720" w:hanging="360"/>
        <w:jc w:val="both"/>
        <w:rPr>
          <w:u w:val="none"/>
        </w:rPr>
        <w:pPrChange w:author="David Zomzugu" w:id="0" w:date="2021-01-05T07:01:28Z">
          <w:pPr>
            <w:numPr>
              <w:ilvl w:val="0"/>
              <w:numId w:val="1"/>
            </w:numPr>
            <w:ind w:left="720" w:hanging="360"/>
          </w:pPr>
        </w:pPrChange>
      </w:pPr>
      <w:r w:rsidDel="00000000" w:rsidR="00000000" w:rsidRPr="00000000">
        <w:rPr>
          <w:rtl w:val="0"/>
        </w:rPr>
        <w:t xml:space="preserve">Expand coverage for the integrated products to include more test and monitoring products. We are currently in collaboration with Kaiser Permanente (KP), but will work to include other healthcare providers in the program.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like to thank the entire team for working diligently together to make this project a success.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Francis Odo,</w:t>
      </w:r>
    </w:p>
    <w:p w:rsidR="00000000" w:rsidDel="00000000" w:rsidP="00000000" w:rsidRDefault="00000000" w:rsidRPr="00000000" w14:paraId="00000027">
      <w:pPr>
        <w:ind w:left="720" w:firstLine="720"/>
        <w:rPr/>
      </w:pPr>
      <w:r w:rsidDel="00000000" w:rsidR="00000000" w:rsidRPr="00000000">
        <w:rPr>
          <w:rtl w:val="0"/>
        </w:rPr>
        <w:t xml:space="preserve">on behalf of:</w:t>
      </w:r>
    </w:p>
    <w:p w:rsidR="00000000" w:rsidDel="00000000" w:rsidP="00000000" w:rsidRDefault="00000000" w:rsidRPr="00000000" w14:paraId="00000028">
      <w:pPr>
        <w:ind w:left="720" w:firstLine="720"/>
        <w:rPr/>
      </w:pPr>
      <w:r w:rsidDel="00000000" w:rsidR="00000000" w:rsidRPr="00000000">
        <w:rPr>
          <w:rtl w:val="0"/>
        </w:rPr>
        <w:t xml:space="preserve">Design Engineers</w:t>
      </w:r>
    </w:p>
    <w:p w:rsidR="00000000" w:rsidDel="00000000" w:rsidP="00000000" w:rsidRDefault="00000000" w:rsidRPr="00000000" w14:paraId="00000029">
      <w:pPr>
        <w:ind w:left="720" w:firstLine="720"/>
        <w:rPr/>
      </w:pPr>
      <w:r w:rsidDel="00000000" w:rsidR="00000000" w:rsidRPr="00000000">
        <w:rPr>
          <w:rtl w:val="0"/>
        </w:rPr>
        <w:t xml:space="preserve">Product Lead</w:t>
      </w:r>
    </w:p>
    <w:p w:rsidR="00000000" w:rsidDel="00000000" w:rsidP="00000000" w:rsidRDefault="00000000" w:rsidRPr="00000000" w14:paraId="0000002A">
      <w:pPr>
        <w:ind w:left="720" w:firstLine="720"/>
        <w:rPr/>
      </w:pPr>
      <w:r w:rsidDel="00000000" w:rsidR="00000000" w:rsidRPr="00000000">
        <w:rPr>
          <w:rtl w:val="0"/>
        </w:rPr>
        <w:t xml:space="preserve">QA Test Engineer</w:t>
      </w:r>
    </w:p>
    <w:p w:rsidR="00000000" w:rsidDel="00000000" w:rsidP="00000000" w:rsidRDefault="00000000" w:rsidRPr="00000000" w14:paraId="0000002B">
      <w:pPr>
        <w:ind w:left="720" w:firstLine="720"/>
        <w:rPr/>
      </w:pPr>
      <w:r w:rsidDel="00000000" w:rsidR="00000000" w:rsidRPr="00000000">
        <w:rPr>
          <w:rtl w:val="0"/>
        </w:rPr>
        <w:t xml:space="preserve">Legal and Compliance</w:t>
      </w:r>
    </w:p>
    <w:p w:rsidR="00000000" w:rsidDel="00000000" w:rsidP="00000000" w:rsidRDefault="00000000" w:rsidRPr="00000000" w14:paraId="0000002C">
      <w:pPr>
        <w:ind w:left="720" w:firstLine="720"/>
        <w:rPr/>
      </w:pPr>
      <w:r w:rsidDel="00000000" w:rsidR="00000000" w:rsidRPr="00000000">
        <w:rPr>
          <w:rtl w:val="0"/>
        </w:rPr>
        <w:t xml:space="preserve">Development Team</w:t>
      </w:r>
    </w:p>
    <w:p w:rsidR="00000000" w:rsidDel="00000000" w:rsidP="00000000" w:rsidRDefault="00000000" w:rsidRPr="00000000" w14:paraId="0000002D">
      <w:pPr>
        <w:ind w:left="720" w:firstLine="720"/>
        <w:rPr/>
      </w:pPr>
      <w:r w:rsidDel="00000000" w:rsidR="00000000" w:rsidRPr="00000000">
        <w:rPr>
          <w:rtl w:val="0"/>
        </w:rPr>
        <w:t xml:space="preserve">Product Marketing</w:t>
      </w:r>
    </w:p>
    <w:p w:rsidR="00000000" w:rsidDel="00000000" w:rsidP="00000000" w:rsidRDefault="00000000" w:rsidRPr="00000000" w14:paraId="0000002E">
      <w:pPr>
        <w:ind w:left="720" w:firstLine="720"/>
        <w:rPr/>
      </w:pPr>
      <w:r w:rsidDel="00000000" w:rsidR="00000000" w:rsidRPr="00000000">
        <w:rPr>
          <w:rtl w:val="0"/>
        </w:rPr>
        <w:t xml:space="preserve">Customer Support</w:t>
      </w:r>
    </w:p>
    <w:p w:rsidR="00000000" w:rsidDel="00000000" w:rsidP="00000000" w:rsidRDefault="00000000" w:rsidRPr="00000000" w14:paraId="0000002F">
      <w:pPr>
        <w:ind w:left="720" w:firstLine="720"/>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